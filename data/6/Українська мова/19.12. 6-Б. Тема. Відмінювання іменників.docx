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40B2" w:rsidRPr="00EF40B2" w:rsidRDefault="00EF40B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F40B2">
        <w:rPr>
          <w:rFonts w:ascii="Times New Roman" w:hAnsi="Times New Roman" w:cs="Times New Roman"/>
          <w:sz w:val="28"/>
          <w:szCs w:val="28"/>
          <w:lang w:val="uk-UA"/>
        </w:rPr>
        <w:t>19.12.2022</w:t>
      </w:r>
    </w:p>
    <w:p w:rsidR="00EF40B2" w:rsidRPr="00EF40B2" w:rsidRDefault="00EF40B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F40B2">
        <w:rPr>
          <w:rFonts w:ascii="Times New Roman" w:hAnsi="Times New Roman" w:cs="Times New Roman"/>
          <w:sz w:val="28"/>
          <w:szCs w:val="28"/>
          <w:lang w:val="uk-UA"/>
        </w:rPr>
        <w:t>Українська мова</w:t>
      </w:r>
    </w:p>
    <w:p w:rsidR="00EF40B2" w:rsidRPr="00EF40B2" w:rsidRDefault="00EF40B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F40B2">
        <w:rPr>
          <w:rFonts w:ascii="Times New Roman" w:hAnsi="Times New Roman" w:cs="Times New Roman"/>
          <w:sz w:val="28"/>
          <w:szCs w:val="28"/>
          <w:lang w:val="uk-UA"/>
        </w:rPr>
        <w:t>6 клас</w:t>
      </w:r>
    </w:p>
    <w:p w:rsidR="00EF40B2" w:rsidRPr="00EF40B2" w:rsidRDefault="00EF40B2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EF40B2">
        <w:rPr>
          <w:rFonts w:ascii="Times New Roman" w:hAnsi="Times New Roman" w:cs="Times New Roman"/>
          <w:sz w:val="28"/>
          <w:szCs w:val="28"/>
          <w:lang w:val="uk-UA"/>
        </w:rPr>
        <w:t>Стрембицька</w:t>
      </w:r>
      <w:proofErr w:type="spellEnd"/>
      <w:r w:rsidRPr="00EF40B2">
        <w:rPr>
          <w:rFonts w:ascii="Times New Roman" w:hAnsi="Times New Roman" w:cs="Times New Roman"/>
          <w:sz w:val="28"/>
          <w:szCs w:val="28"/>
          <w:lang w:val="uk-UA"/>
        </w:rPr>
        <w:t xml:space="preserve"> Л.А.</w:t>
      </w:r>
    </w:p>
    <w:p w:rsidR="00EF40B2" w:rsidRPr="00EF40B2" w:rsidRDefault="00EF40B2" w:rsidP="00EF40B2">
      <w:pPr>
        <w:spacing w:line="619" w:lineRule="atLeast"/>
        <w:rPr>
          <w:rFonts w:ascii="Times New Roman" w:hAnsi="Times New Roman" w:cs="Times New Roman"/>
          <w:b/>
          <w:bCs/>
          <w:color w:val="414A5F"/>
          <w:sz w:val="28"/>
          <w:szCs w:val="28"/>
          <w:lang w:val="uk-UA"/>
        </w:rPr>
      </w:pPr>
      <w:r w:rsidRPr="00EF40B2">
        <w:rPr>
          <w:rFonts w:ascii="Times New Roman" w:hAnsi="Times New Roman" w:cs="Times New Roman"/>
          <w:b/>
          <w:bCs/>
          <w:color w:val="414A5F"/>
          <w:sz w:val="28"/>
          <w:szCs w:val="28"/>
          <w:lang w:val="uk-UA"/>
        </w:rPr>
        <w:t>Відмінювання іменників І відміни.</w:t>
      </w:r>
      <w:r w:rsidRPr="00EF40B2">
        <w:rPr>
          <w:rFonts w:ascii="Times New Roman" w:hAnsi="Times New Roman" w:cs="Times New Roman"/>
          <w:b/>
          <w:bCs/>
          <w:color w:val="414A5F"/>
          <w:sz w:val="28"/>
          <w:szCs w:val="28"/>
        </w:rPr>
        <w:t> </w:t>
      </w:r>
      <w:r w:rsidRPr="00EF40B2">
        <w:rPr>
          <w:rFonts w:ascii="Times New Roman" w:hAnsi="Times New Roman" w:cs="Times New Roman"/>
          <w:b/>
          <w:bCs/>
          <w:color w:val="414A5F"/>
          <w:sz w:val="28"/>
          <w:szCs w:val="28"/>
          <w:lang w:val="uk-UA"/>
        </w:rPr>
        <w:t xml:space="preserve"> Відмінювання іменників ІІ відміни. Особливості відмінювання іменників чоловічого роду в родовому відмінку. Букви -а (-я), -у (-ю) в закінченнях іменників чоловічого роду </w:t>
      </w:r>
      <w:r w:rsidRPr="00EF40B2">
        <w:rPr>
          <w:rFonts w:ascii="Times New Roman" w:hAnsi="Times New Roman" w:cs="Times New Roman"/>
          <w:b/>
          <w:bCs/>
          <w:color w:val="414A5F"/>
          <w:sz w:val="28"/>
          <w:szCs w:val="28"/>
        </w:rPr>
        <w:t>II</w:t>
      </w:r>
      <w:r w:rsidRPr="00EF40B2">
        <w:rPr>
          <w:rFonts w:ascii="Times New Roman" w:hAnsi="Times New Roman" w:cs="Times New Roman"/>
          <w:b/>
          <w:bCs/>
          <w:color w:val="414A5F"/>
          <w:sz w:val="28"/>
          <w:szCs w:val="28"/>
          <w:lang w:val="uk-UA"/>
        </w:rPr>
        <w:t xml:space="preserve"> </w:t>
      </w:r>
      <w:proofErr w:type="spellStart"/>
      <w:r w:rsidRPr="00EF40B2">
        <w:rPr>
          <w:rFonts w:ascii="Times New Roman" w:hAnsi="Times New Roman" w:cs="Times New Roman"/>
          <w:b/>
          <w:bCs/>
          <w:color w:val="414A5F"/>
          <w:sz w:val="28"/>
          <w:szCs w:val="28"/>
          <w:lang w:val="uk-UA"/>
        </w:rPr>
        <w:t>відміни.Відмінювання</w:t>
      </w:r>
      <w:proofErr w:type="spellEnd"/>
      <w:r w:rsidRPr="00EF40B2">
        <w:rPr>
          <w:rFonts w:ascii="Times New Roman" w:hAnsi="Times New Roman" w:cs="Times New Roman"/>
          <w:b/>
          <w:bCs/>
          <w:color w:val="414A5F"/>
          <w:sz w:val="28"/>
          <w:szCs w:val="28"/>
          <w:lang w:val="uk-UA"/>
        </w:rPr>
        <w:t xml:space="preserve"> іменників ІІІ – </w:t>
      </w:r>
      <w:r w:rsidRPr="00EF40B2">
        <w:rPr>
          <w:rFonts w:ascii="Times New Roman" w:hAnsi="Times New Roman" w:cs="Times New Roman"/>
          <w:b/>
          <w:bCs/>
          <w:color w:val="414A5F"/>
          <w:sz w:val="28"/>
          <w:szCs w:val="28"/>
        </w:rPr>
        <w:t>IV</w:t>
      </w:r>
      <w:r w:rsidRPr="00EF40B2">
        <w:rPr>
          <w:rFonts w:ascii="Times New Roman" w:hAnsi="Times New Roman" w:cs="Times New Roman"/>
          <w:b/>
          <w:bCs/>
          <w:color w:val="414A5F"/>
          <w:sz w:val="28"/>
          <w:szCs w:val="28"/>
          <w:lang w:val="uk-UA"/>
        </w:rPr>
        <w:t xml:space="preserve"> відмін.</w:t>
      </w:r>
    </w:p>
    <w:p w:rsidR="00EF40B2" w:rsidRPr="00EF40B2" w:rsidRDefault="00EF40B2">
      <w:pPr>
        <w:rPr>
          <w:rFonts w:ascii="Times New Roman" w:hAnsi="Times New Roman" w:cs="Times New Roman"/>
          <w:sz w:val="28"/>
          <w:szCs w:val="28"/>
        </w:rPr>
      </w:pPr>
      <w:hyperlink r:id="rId4" w:history="1">
        <w:r w:rsidRPr="00EF40B2">
          <w:rPr>
            <w:rStyle w:val="a3"/>
            <w:rFonts w:ascii="Times New Roman" w:hAnsi="Times New Roman" w:cs="Times New Roman"/>
            <w:sz w:val="28"/>
            <w:szCs w:val="28"/>
          </w:rPr>
          <w:t>https</w:t>
        </w:r>
        <w:r w:rsidRPr="00EF40B2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://</w:t>
        </w:r>
        <w:r w:rsidRPr="00EF40B2">
          <w:rPr>
            <w:rStyle w:val="a3"/>
            <w:rFonts w:ascii="Times New Roman" w:hAnsi="Times New Roman" w:cs="Times New Roman"/>
            <w:sz w:val="28"/>
            <w:szCs w:val="28"/>
          </w:rPr>
          <w:t>webpen</w:t>
        </w:r>
        <w:r w:rsidRPr="00EF40B2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.</w:t>
        </w:r>
        <w:r w:rsidRPr="00EF40B2">
          <w:rPr>
            <w:rStyle w:val="a3"/>
            <w:rFonts w:ascii="Times New Roman" w:hAnsi="Times New Roman" w:cs="Times New Roman"/>
            <w:sz w:val="28"/>
            <w:szCs w:val="28"/>
          </w:rPr>
          <w:t>com</w:t>
        </w:r>
        <w:r w:rsidRPr="00EF40B2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.</w:t>
        </w:r>
        <w:r w:rsidRPr="00EF40B2">
          <w:rPr>
            <w:rStyle w:val="a3"/>
            <w:rFonts w:ascii="Times New Roman" w:hAnsi="Times New Roman" w:cs="Times New Roman"/>
            <w:sz w:val="28"/>
            <w:szCs w:val="28"/>
          </w:rPr>
          <w:t>ua</w:t>
        </w:r>
        <w:r w:rsidRPr="00EF40B2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/</w:t>
        </w:r>
        <w:r w:rsidRPr="00EF40B2">
          <w:rPr>
            <w:rStyle w:val="a3"/>
            <w:rFonts w:ascii="Times New Roman" w:hAnsi="Times New Roman" w:cs="Times New Roman"/>
            <w:sz w:val="28"/>
            <w:szCs w:val="28"/>
          </w:rPr>
          <w:t>pages</w:t>
        </w:r>
        <w:r w:rsidRPr="00EF40B2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/</w:t>
        </w:r>
        <w:r w:rsidRPr="00EF40B2">
          <w:rPr>
            <w:rStyle w:val="a3"/>
            <w:rFonts w:ascii="Times New Roman" w:hAnsi="Times New Roman" w:cs="Times New Roman"/>
            <w:sz w:val="28"/>
            <w:szCs w:val="28"/>
          </w:rPr>
          <w:t>Morphology</w:t>
        </w:r>
        <w:r w:rsidRPr="00EF40B2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_</w:t>
        </w:r>
        <w:r w:rsidRPr="00EF40B2">
          <w:rPr>
            <w:rStyle w:val="a3"/>
            <w:rFonts w:ascii="Times New Roman" w:hAnsi="Times New Roman" w:cs="Times New Roman"/>
            <w:sz w:val="28"/>
            <w:szCs w:val="28"/>
          </w:rPr>
          <w:t>and</w:t>
        </w:r>
        <w:r w:rsidRPr="00EF40B2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_</w:t>
        </w:r>
        <w:r w:rsidRPr="00EF40B2">
          <w:rPr>
            <w:rStyle w:val="a3"/>
            <w:rFonts w:ascii="Times New Roman" w:hAnsi="Times New Roman" w:cs="Times New Roman"/>
            <w:sz w:val="28"/>
            <w:szCs w:val="28"/>
          </w:rPr>
          <w:t>spelling</w:t>
        </w:r>
        <w:r w:rsidRPr="00EF40B2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/</w:t>
        </w:r>
        <w:r w:rsidRPr="00EF40B2">
          <w:rPr>
            <w:rStyle w:val="a3"/>
            <w:rFonts w:ascii="Times New Roman" w:hAnsi="Times New Roman" w:cs="Times New Roman"/>
            <w:sz w:val="28"/>
            <w:szCs w:val="28"/>
          </w:rPr>
          <w:t>separation</w:t>
        </w:r>
        <w:r w:rsidRPr="00EF40B2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_</w:t>
        </w:r>
        <w:r w:rsidRPr="00EF40B2">
          <w:rPr>
            <w:rStyle w:val="a3"/>
            <w:rFonts w:ascii="Times New Roman" w:hAnsi="Times New Roman" w:cs="Times New Roman"/>
            <w:sz w:val="28"/>
            <w:szCs w:val="28"/>
          </w:rPr>
          <w:t>nouns</w:t>
        </w:r>
        <w:r w:rsidRPr="00EF40B2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-</w:t>
        </w:r>
        <w:r w:rsidRPr="00EF40B2">
          <w:rPr>
            <w:rStyle w:val="a3"/>
            <w:rFonts w:ascii="Times New Roman" w:hAnsi="Times New Roman" w:cs="Times New Roman"/>
            <w:sz w:val="28"/>
            <w:szCs w:val="28"/>
          </w:rPr>
          <w:t>declination</w:t>
        </w:r>
        <w:r w:rsidRPr="00EF40B2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.</w:t>
        </w:r>
        <w:proofErr w:type="spellStart"/>
        <w:r w:rsidRPr="00EF40B2">
          <w:rPr>
            <w:rStyle w:val="a3"/>
            <w:rFonts w:ascii="Times New Roman" w:hAnsi="Times New Roman" w:cs="Times New Roman"/>
            <w:sz w:val="28"/>
            <w:szCs w:val="28"/>
          </w:rPr>
          <w:t>html</w:t>
        </w:r>
        <w:proofErr w:type="spellEnd"/>
      </w:hyperlink>
    </w:p>
    <w:p w:rsidR="00EF40B2" w:rsidRPr="00EF40B2" w:rsidRDefault="00EF40B2" w:rsidP="00EF40B2">
      <w:pPr>
        <w:spacing w:after="0" w:line="240" w:lineRule="auto"/>
        <w:ind w:left="155" w:right="155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F40B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За </w:t>
      </w:r>
      <w:proofErr w:type="spellStart"/>
      <w:r w:rsidRPr="00EF40B2">
        <w:rPr>
          <w:rFonts w:ascii="Times New Roman" w:eastAsia="Times New Roman" w:hAnsi="Times New Roman" w:cs="Times New Roman"/>
          <w:color w:val="000000"/>
          <w:sz w:val="28"/>
          <w:szCs w:val="28"/>
        </w:rPr>
        <w:t>тим</w:t>
      </w:r>
      <w:proofErr w:type="spellEnd"/>
      <w:r w:rsidRPr="00EF40B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як </w:t>
      </w:r>
      <w:proofErr w:type="gramStart"/>
      <w:r w:rsidRPr="00EF40B2">
        <w:rPr>
          <w:rFonts w:ascii="Times New Roman" w:eastAsia="Times New Roman" w:hAnsi="Times New Roman" w:cs="Times New Roman"/>
          <w:color w:val="000000"/>
          <w:sz w:val="28"/>
          <w:szCs w:val="28"/>
        </w:rPr>
        <w:t>вони</w:t>
      </w:r>
      <w:proofErr w:type="gramEnd"/>
      <w:r w:rsidRPr="00EF40B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F40B2">
        <w:rPr>
          <w:rFonts w:ascii="Times New Roman" w:eastAsia="Times New Roman" w:hAnsi="Times New Roman" w:cs="Times New Roman"/>
          <w:color w:val="000000"/>
          <w:sz w:val="28"/>
          <w:szCs w:val="28"/>
        </w:rPr>
        <w:t>змінюються</w:t>
      </w:r>
      <w:proofErr w:type="spellEnd"/>
      <w:r w:rsidRPr="00EF40B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EF40B2">
        <w:rPr>
          <w:rFonts w:ascii="Times New Roman" w:eastAsia="Times New Roman" w:hAnsi="Times New Roman" w:cs="Times New Roman"/>
          <w:color w:val="000000"/>
          <w:sz w:val="28"/>
          <w:szCs w:val="28"/>
        </w:rPr>
        <w:t>іменники</w:t>
      </w:r>
      <w:proofErr w:type="spellEnd"/>
      <w:r w:rsidRPr="00EF40B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F40B2">
        <w:rPr>
          <w:rFonts w:ascii="Times New Roman" w:eastAsia="Times New Roman" w:hAnsi="Times New Roman" w:cs="Times New Roman"/>
          <w:color w:val="000000"/>
          <w:sz w:val="28"/>
          <w:szCs w:val="28"/>
        </w:rPr>
        <w:t>поділяють</w:t>
      </w:r>
      <w:proofErr w:type="spellEnd"/>
      <w:r w:rsidRPr="00EF40B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 </w:t>
      </w:r>
      <w:proofErr w:type="spellStart"/>
      <w:ins w:id="0" w:author="Unknown">
        <w:r w:rsidRPr="00EF40B2"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>чотири</w:t>
        </w:r>
        <w:proofErr w:type="spellEnd"/>
        <w:r w:rsidRPr="00EF40B2"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 xml:space="preserve"> </w:t>
        </w:r>
        <w:proofErr w:type="spellStart"/>
        <w:r w:rsidRPr="00EF40B2"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>відміни</w:t>
        </w:r>
      </w:ins>
      <w:proofErr w:type="spellEnd"/>
      <w:r w:rsidRPr="00EF40B2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EF40B2" w:rsidRPr="00EF40B2" w:rsidRDefault="00EF40B2" w:rsidP="00EF40B2">
      <w:pPr>
        <w:spacing w:after="0" w:line="240" w:lineRule="auto"/>
        <w:ind w:left="155" w:right="155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EF40B2">
        <w:rPr>
          <w:rFonts w:ascii="Times New Roman" w:eastAsia="Times New Roman" w:hAnsi="Times New Roman" w:cs="Times New Roman"/>
          <w:color w:val="000000"/>
          <w:sz w:val="28"/>
          <w:szCs w:val="28"/>
        </w:rPr>
        <w:t>Іменники</w:t>
      </w:r>
      <w:proofErr w:type="spellEnd"/>
      <w:r w:rsidRPr="00EF40B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EF40B2">
        <w:rPr>
          <w:rFonts w:ascii="Times New Roman" w:eastAsia="Times New Roman" w:hAnsi="Times New Roman" w:cs="Times New Roman"/>
          <w:color w:val="000000"/>
          <w:sz w:val="28"/>
          <w:szCs w:val="28"/>
        </w:rPr>
        <w:t>які</w:t>
      </w:r>
      <w:proofErr w:type="spellEnd"/>
      <w:r w:rsidRPr="00EF40B2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EF40B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не </w:t>
      </w:r>
      <w:proofErr w:type="spellStart"/>
      <w:r w:rsidRPr="00EF40B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змінюються</w:t>
      </w:r>
      <w:proofErr w:type="spellEnd"/>
      <w:r w:rsidRPr="00EF40B2">
        <w:rPr>
          <w:rFonts w:ascii="Times New Roman" w:eastAsia="Times New Roman" w:hAnsi="Times New Roman" w:cs="Times New Roman"/>
          <w:color w:val="000000"/>
          <w:sz w:val="28"/>
          <w:szCs w:val="28"/>
        </w:rPr>
        <w:t> (</w:t>
      </w:r>
      <w:r w:rsidRPr="00EF40B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бюро</w:t>
      </w:r>
      <w:r w:rsidRPr="00EF40B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), </w:t>
      </w:r>
      <w:proofErr w:type="spellStart"/>
      <w:r w:rsidRPr="00EF40B2">
        <w:rPr>
          <w:rFonts w:ascii="Times New Roman" w:eastAsia="Times New Roman" w:hAnsi="Times New Roman" w:cs="Times New Roman"/>
          <w:color w:val="000000"/>
          <w:sz w:val="28"/>
          <w:szCs w:val="28"/>
        </w:rPr>
        <w:t>які</w:t>
      </w:r>
      <w:proofErr w:type="spellEnd"/>
      <w:r w:rsidRPr="00EF40B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F40B2">
        <w:rPr>
          <w:rFonts w:ascii="Times New Roman" w:eastAsia="Times New Roman" w:hAnsi="Times New Roman" w:cs="Times New Roman"/>
          <w:color w:val="000000"/>
          <w:sz w:val="28"/>
          <w:szCs w:val="28"/>
        </w:rPr>
        <w:t>змінюються</w:t>
      </w:r>
      <w:proofErr w:type="spellEnd"/>
      <w:r w:rsidRPr="00EF40B2">
        <w:rPr>
          <w:rFonts w:ascii="Times New Roman" w:eastAsia="Times New Roman" w:hAnsi="Times New Roman" w:cs="Times New Roman"/>
          <w:color w:val="000000"/>
          <w:sz w:val="28"/>
          <w:szCs w:val="28"/>
        </w:rPr>
        <w:t>, </w:t>
      </w:r>
      <w:r w:rsidRPr="00EF40B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як </w:t>
      </w:r>
      <w:proofErr w:type="spellStart"/>
      <w:r w:rsidRPr="00EF40B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прикметники</w:t>
      </w:r>
      <w:proofErr w:type="spellEnd"/>
      <w:r w:rsidRPr="00EF40B2">
        <w:rPr>
          <w:rFonts w:ascii="Times New Roman" w:eastAsia="Times New Roman" w:hAnsi="Times New Roman" w:cs="Times New Roman"/>
          <w:color w:val="000000"/>
          <w:sz w:val="28"/>
          <w:szCs w:val="28"/>
        </w:rPr>
        <w:t> (</w:t>
      </w:r>
      <w:proofErr w:type="spellStart"/>
      <w:r w:rsidRPr="00EF40B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вартовий</w:t>
      </w:r>
      <w:proofErr w:type="spellEnd"/>
      <w:r w:rsidRPr="00EF40B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), </w:t>
      </w:r>
      <w:proofErr w:type="spellStart"/>
      <w:r w:rsidRPr="00EF40B2">
        <w:rPr>
          <w:rFonts w:ascii="Times New Roman" w:eastAsia="Times New Roman" w:hAnsi="Times New Roman" w:cs="Times New Roman"/>
          <w:color w:val="000000"/>
          <w:sz w:val="28"/>
          <w:szCs w:val="28"/>
        </w:rPr>
        <w:t>які</w:t>
      </w:r>
      <w:proofErr w:type="spellEnd"/>
      <w:r w:rsidRPr="00EF40B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F40B2">
        <w:rPr>
          <w:rFonts w:ascii="Times New Roman" w:eastAsia="Times New Roman" w:hAnsi="Times New Roman" w:cs="Times New Roman"/>
          <w:color w:val="000000"/>
          <w:sz w:val="28"/>
          <w:szCs w:val="28"/>
        </w:rPr>
        <w:t>вживаються</w:t>
      </w:r>
      <w:proofErr w:type="spellEnd"/>
      <w:r w:rsidRPr="00EF40B2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proofErr w:type="spellStart"/>
      <w:r w:rsidRPr="00EF40B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тільки</w:t>
      </w:r>
      <w:proofErr w:type="spellEnd"/>
      <w:r w:rsidRPr="00EF40B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в </w:t>
      </w:r>
      <w:proofErr w:type="spellStart"/>
      <w:r w:rsidRPr="00EF40B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множині</w:t>
      </w:r>
      <w:proofErr w:type="spellEnd"/>
      <w:r w:rsidRPr="00EF40B2">
        <w:rPr>
          <w:rFonts w:ascii="Times New Roman" w:eastAsia="Times New Roman" w:hAnsi="Times New Roman" w:cs="Times New Roman"/>
          <w:color w:val="000000"/>
          <w:sz w:val="28"/>
          <w:szCs w:val="28"/>
        </w:rPr>
        <w:t> (</w:t>
      </w:r>
      <w:proofErr w:type="spellStart"/>
      <w:r w:rsidRPr="00EF40B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двері</w:t>
      </w:r>
      <w:proofErr w:type="spellEnd"/>
      <w:r w:rsidRPr="00EF40B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), — не належать до </w:t>
      </w:r>
      <w:proofErr w:type="spellStart"/>
      <w:r w:rsidRPr="00EF40B2">
        <w:rPr>
          <w:rFonts w:ascii="Times New Roman" w:eastAsia="Times New Roman" w:hAnsi="Times New Roman" w:cs="Times New Roman"/>
          <w:color w:val="000000"/>
          <w:sz w:val="28"/>
          <w:szCs w:val="28"/>
        </w:rPr>
        <w:t>жодної</w:t>
      </w:r>
      <w:proofErr w:type="spellEnd"/>
      <w:r w:rsidRPr="00EF40B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F40B2">
        <w:rPr>
          <w:rFonts w:ascii="Times New Roman" w:eastAsia="Times New Roman" w:hAnsi="Times New Roman" w:cs="Times New Roman"/>
          <w:color w:val="000000"/>
          <w:sz w:val="28"/>
          <w:szCs w:val="28"/>
        </w:rPr>
        <w:t>відміни</w:t>
      </w:r>
      <w:proofErr w:type="spellEnd"/>
      <w:r w:rsidRPr="00EF40B2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EF40B2" w:rsidRPr="00EF40B2" w:rsidRDefault="00EF40B2" w:rsidP="00EF40B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EF40B2">
        <w:rPr>
          <w:rFonts w:ascii="Times New Roman" w:eastAsia="Times New Roman" w:hAnsi="Times New Roman" w:cs="Times New Roman"/>
          <w:color w:val="0A224A"/>
          <w:sz w:val="28"/>
          <w:szCs w:val="28"/>
          <w:lang w:val="uk-UA"/>
        </w:rPr>
        <w:t xml:space="preserve"> </w:t>
      </w:r>
    </w:p>
    <w:p w:rsidR="00EF40B2" w:rsidRPr="00EF40B2" w:rsidRDefault="00EF40B2" w:rsidP="00EF40B2">
      <w:pPr>
        <w:spacing w:after="0" w:line="240" w:lineRule="auto"/>
        <w:ind w:left="155" w:right="155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F40B2">
        <w:rPr>
          <w:rFonts w:ascii="Times New Roman" w:eastAsia="Times New Roman" w:hAnsi="Times New Roman" w:cs="Times New Roman"/>
          <w:color w:val="000000"/>
          <w:sz w:val="28"/>
          <w:szCs w:val="28"/>
        </w:rPr>
        <w:t>Таким чином, </w:t>
      </w:r>
      <w:proofErr w:type="spellStart"/>
      <w:r w:rsidRPr="00EF40B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іменники</w:t>
      </w:r>
      <w:proofErr w:type="spellEnd"/>
      <w:r w:rsidRPr="00EF40B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EF40B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чоловічого</w:t>
      </w:r>
      <w:proofErr w:type="spellEnd"/>
      <w:r w:rsidRPr="00EF40B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роду</w:t>
      </w:r>
      <w:r w:rsidRPr="00EF40B2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proofErr w:type="spellStart"/>
      <w:r w:rsidRPr="00EF40B2">
        <w:rPr>
          <w:rFonts w:ascii="Times New Roman" w:eastAsia="Times New Roman" w:hAnsi="Times New Roman" w:cs="Times New Roman"/>
          <w:color w:val="000000"/>
          <w:sz w:val="28"/>
          <w:szCs w:val="28"/>
        </w:rPr>
        <w:t>можуть</w:t>
      </w:r>
      <w:proofErr w:type="spellEnd"/>
      <w:r w:rsidRPr="00EF40B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F40B2">
        <w:rPr>
          <w:rFonts w:ascii="Times New Roman" w:eastAsia="Times New Roman" w:hAnsi="Times New Roman" w:cs="Times New Roman"/>
          <w:color w:val="000000"/>
          <w:sz w:val="28"/>
          <w:szCs w:val="28"/>
        </w:rPr>
        <w:t>належати</w:t>
      </w:r>
      <w:proofErr w:type="spellEnd"/>
      <w:r w:rsidRPr="00EF40B2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  <w:r w:rsidRPr="00EF40B2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а) до </w:t>
      </w:r>
      <w:r w:rsidRPr="00EF40B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І </w:t>
      </w:r>
      <w:proofErr w:type="spellStart"/>
      <w:r w:rsidRPr="00EF40B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відміни</w:t>
      </w:r>
      <w:proofErr w:type="spellEnd"/>
      <w:r w:rsidRPr="00EF40B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(в </w:t>
      </w:r>
      <w:proofErr w:type="spellStart"/>
      <w:r w:rsidRPr="00EF40B2">
        <w:rPr>
          <w:rFonts w:ascii="Times New Roman" w:eastAsia="Times New Roman" w:hAnsi="Times New Roman" w:cs="Times New Roman"/>
          <w:color w:val="000000"/>
          <w:sz w:val="28"/>
          <w:szCs w:val="28"/>
        </w:rPr>
        <w:t>називному</w:t>
      </w:r>
      <w:proofErr w:type="spellEnd"/>
      <w:r w:rsidRPr="00EF40B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F40B2">
        <w:rPr>
          <w:rFonts w:ascii="Times New Roman" w:eastAsia="Times New Roman" w:hAnsi="Times New Roman" w:cs="Times New Roman"/>
          <w:color w:val="000000"/>
          <w:sz w:val="28"/>
          <w:szCs w:val="28"/>
        </w:rPr>
        <w:t>однини</w:t>
      </w:r>
      <w:proofErr w:type="spellEnd"/>
      <w:r w:rsidRPr="00EF40B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F40B2">
        <w:rPr>
          <w:rFonts w:ascii="Times New Roman" w:eastAsia="Times New Roman" w:hAnsi="Times New Roman" w:cs="Times New Roman"/>
          <w:color w:val="000000"/>
          <w:sz w:val="28"/>
          <w:szCs w:val="28"/>
        </w:rPr>
        <w:t>мають</w:t>
      </w:r>
      <w:proofErr w:type="spellEnd"/>
      <w:r w:rsidRPr="00EF40B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F40B2">
        <w:rPr>
          <w:rFonts w:ascii="Times New Roman" w:eastAsia="Times New Roman" w:hAnsi="Times New Roman" w:cs="Times New Roman"/>
          <w:color w:val="000000"/>
          <w:sz w:val="28"/>
          <w:szCs w:val="28"/>
        </w:rPr>
        <w:t>закінчення</w:t>
      </w:r>
      <w:proofErr w:type="spellEnd"/>
      <w:r w:rsidRPr="00EF40B2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proofErr w:type="gramStart"/>
      <w:r w:rsidRPr="00EF40B2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-а</w:t>
      </w:r>
      <w:proofErr w:type="gramEnd"/>
      <w:r w:rsidRPr="00EF40B2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 </w:t>
      </w:r>
      <w:r w:rsidRPr="00EF40B2">
        <w:rPr>
          <w:rFonts w:ascii="Times New Roman" w:eastAsia="Times New Roman" w:hAnsi="Times New Roman" w:cs="Times New Roman"/>
          <w:color w:val="000000"/>
          <w:sz w:val="28"/>
          <w:szCs w:val="28"/>
        </w:rPr>
        <w:t>): </w:t>
      </w:r>
      <w:r w:rsidRPr="00EF40B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сирот</w:t>
      </w:r>
      <w:r w:rsidRPr="00EF40B2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а</w:t>
      </w:r>
      <w:r w:rsidRPr="00EF40B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, </w:t>
      </w:r>
      <w:proofErr w:type="spellStart"/>
      <w:r w:rsidRPr="00EF40B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лелек</w:t>
      </w:r>
      <w:r w:rsidRPr="00EF40B2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а</w:t>
      </w:r>
      <w:proofErr w:type="spellEnd"/>
      <w:r w:rsidRPr="00EF40B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, гайдамак</w:t>
      </w:r>
      <w:r w:rsidRPr="00EF40B2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а</w:t>
      </w:r>
      <w:r w:rsidRPr="00EF40B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, </w:t>
      </w:r>
      <w:proofErr w:type="spellStart"/>
      <w:r w:rsidRPr="00EF40B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Микол</w:t>
      </w:r>
      <w:r w:rsidRPr="00EF40B2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а</w:t>
      </w:r>
      <w:proofErr w:type="spellEnd"/>
      <w:r w:rsidRPr="00EF40B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, </w:t>
      </w:r>
      <w:proofErr w:type="spellStart"/>
      <w:r w:rsidRPr="00EF40B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судд</w:t>
      </w:r>
      <w:r w:rsidRPr="00EF40B2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я</w:t>
      </w:r>
      <w:proofErr w:type="spellEnd"/>
      <w:r w:rsidRPr="00EF40B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;</w:t>
      </w:r>
      <w:r w:rsidRPr="00EF40B2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б) до </w:t>
      </w:r>
      <w:r w:rsidRPr="00EF40B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ІІ </w:t>
      </w:r>
      <w:proofErr w:type="spellStart"/>
      <w:r w:rsidRPr="00EF40B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відміни</w:t>
      </w:r>
      <w:proofErr w:type="spellEnd"/>
      <w:r w:rsidRPr="00EF40B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(в </w:t>
      </w:r>
      <w:proofErr w:type="spellStart"/>
      <w:r w:rsidRPr="00EF40B2">
        <w:rPr>
          <w:rFonts w:ascii="Times New Roman" w:eastAsia="Times New Roman" w:hAnsi="Times New Roman" w:cs="Times New Roman"/>
          <w:color w:val="000000"/>
          <w:sz w:val="28"/>
          <w:szCs w:val="28"/>
        </w:rPr>
        <w:t>називному</w:t>
      </w:r>
      <w:proofErr w:type="spellEnd"/>
      <w:r w:rsidRPr="00EF40B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F40B2">
        <w:rPr>
          <w:rFonts w:ascii="Times New Roman" w:eastAsia="Times New Roman" w:hAnsi="Times New Roman" w:cs="Times New Roman"/>
          <w:color w:val="000000"/>
          <w:sz w:val="28"/>
          <w:szCs w:val="28"/>
        </w:rPr>
        <w:t>однини</w:t>
      </w:r>
      <w:proofErr w:type="spellEnd"/>
      <w:r w:rsidRPr="00EF40B2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ins w:id="1" w:author="Unknown">
        <w:r w:rsidRPr="00EF40B2"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 xml:space="preserve">не </w:t>
        </w:r>
        <w:proofErr w:type="spellStart"/>
        <w:r w:rsidRPr="00EF40B2"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>мають</w:t>
        </w:r>
        <w:proofErr w:type="spellEnd"/>
        <w:r w:rsidRPr="00EF40B2"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 xml:space="preserve"> </w:t>
        </w:r>
        <w:proofErr w:type="spellStart"/>
        <w:r w:rsidRPr="00EF40B2"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>закінчення</w:t>
        </w:r>
        <w:proofErr w:type="spellEnd"/>
        <w:r w:rsidRPr="00EF40B2"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> </w:t>
        </w:r>
        <w:r w:rsidRPr="00EF40B2">
          <w:rPr>
            <w:rFonts w:ascii="Times New Roman" w:eastAsia="Times New Roman" w:hAnsi="Times New Roman" w:cs="Times New Roman"/>
            <w:i/>
            <w:iCs/>
            <w:color w:val="000000"/>
            <w:sz w:val="28"/>
            <w:szCs w:val="28"/>
          </w:rPr>
          <w:t>–а</w:t>
        </w:r>
      </w:ins>
      <w:r w:rsidRPr="00EF40B2">
        <w:rPr>
          <w:rFonts w:ascii="Times New Roman" w:eastAsia="Times New Roman" w:hAnsi="Times New Roman" w:cs="Times New Roman"/>
          <w:color w:val="000000"/>
          <w:sz w:val="28"/>
          <w:szCs w:val="28"/>
        </w:rPr>
        <w:t>): </w:t>
      </w:r>
      <w:proofErr w:type="spellStart"/>
      <w:r w:rsidRPr="00EF40B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батько</w:t>
      </w:r>
      <w:proofErr w:type="spellEnd"/>
      <w:r w:rsidRPr="00EF40B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, край, день, степ</w:t>
      </w:r>
      <w:r w:rsidRPr="00EF40B2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EF40B2" w:rsidRPr="00EF40B2" w:rsidRDefault="00EF40B2" w:rsidP="00EF40B2">
      <w:pPr>
        <w:spacing w:after="0" w:line="240" w:lineRule="auto"/>
        <w:ind w:left="155" w:right="155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EF40B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Іменники</w:t>
      </w:r>
      <w:proofErr w:type="spellEnd"/>
      <w:r w:rsidRPr="00EF40B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EF40B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жіночого</w:t>
      </w:r>
      <w:proofErr w:type="spellEnd"/>
      <w:r w:rsidRPr="00EF40B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роду</w:t>
      </w:r>
      <w:r w:rsidRPr="00EF40B2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proofErr w:type="spellStart"/>
      <w:r w:rsidRPr="00EF40B2">
        <w:rPr>
          <w:rFonts w:ascii="Times New Roman" w:eastAsia="Times New Roman" w:hAnsi="Times New Roman" w:cs="Times New Roman"/>
          <w:color w:val="000000"/>
          <w:sz w:val="28"/>
          <w:szCs w:val="28"/>
        </w:rPr>
        <w:t>можуть</w:t>
      </w:r>
      <w:proofErr w:type="spellEnd"/>
      <w:r w:rsidRPr="00EF40B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F40B2">
        <w:rPr>
          <w:rFonts w:ascii="Times New Roman" w:eastAsia="Times New Roman" w:hAnsi="Times New Roman" w:cs="Times New Roman"/>
          <w:color w:val="000000"/>
          <w:sz w:val="28"/>
          <w:szCs w:val="28"/>
        </w:rPr>
        <w:t>належати</w:t>
      </w:r>
      <w:proofErr w:type="spellEnd"/>
      <w:r w:rsidRPr="00EF40B2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  <w:r w:rsidRPr="00EF40B2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а) до </w:t>
      </w:r>
      <w:r w:rsidRPr="00EF40B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І </w:t>
      </w:r>
      <w:proofErr w:type="spellStart"/>
      <w:r w:rsidRPr="00EF40B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відміни</w:t>
      </w:r>
      <w:proofErr w:type="spellEnd"/>
      <w:r w:rsidRPr="00EF40B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(в </w:t>
      </w:r>
      <w:proofErr w:type="spellStart"/>
      <w:r w:rsidRPr="00EF40B2">
        <w:rPr>
          <w:rFonts w:ascii="Times New Roman" w:eastAsia="Times New Roman" w:hAnsi="Times New Roman" w:cs="Times New Roman"/>
          <w:color w:val="000000"/>
          <w:sz w:val="28"/>
          <w:szCs w:val="28"/>
        </w:rPr>
        <w:t>називному</w:t>
      </w:r>
      <w:proofErr w:type="spellEnd"/>
      <w:r w:rsidRPr="00EF40B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F40B2">
        <w:rPr>
          <w:rFonts w:ascii="Times New Roman" w:eastAsia="Times New Roman" w:hAnsi="Times New Roman" w:cs="Times New Roman"/>
          <w:color w:val="000000"/>
          <w:sz w:val="28"/>
          <w:szCs w:val="28"/>
        </w:rPr>
        <w:t>однини</w:t>
      </w:r>
      <w:proofErr w:type="spellEnd"/>
      <w:r w:rsidRPr="00EF40B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F40B2">
        <w:rPr>
          <w:rFonts w:ascii="Times New Roman" w:eastAsia="Times New Roman" w:hAnsi="Times New Roman" w:cs="Times New Roman"/>
          <w:color w:val="000000"/>
          <w:sz w:val="28"/>
          <w:szCs w:val="28"/>
        </w:rPr>
        <w:t>мають</w:t>
      </w:r>
      <w:proofErr w:type="spellEnd"/>
      <w:r w:rsidRPr="00EF40B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F40B2">
        <w:rPr>
          <w:rFonts w:ascii="Times New Roman" w:eastAsia="Times New Roman" w:hAnsi="Times New Roman" w:cs="Times New Roman"/>
          <w:color w:val="000000"/>
          <w:sz w:val="28"/>
          <w:szCs w:val="28"/>
        </w:rPr>
        <w:t>закінчення</w:t>
      </w:r>
      <w:proofErr w:type="spellEnd"/>
      <w:r w:rsidRPr="00EF40B2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proofErr w:type="gramStart"/>
      <w:r w:rsidRPr="00EF40B2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-а</w:t>
      </w:r>
      <w:proofErr w:type="gramEnd"/>
      <w:r w:rsidRPr="00EF40B2">
        <w:rPr>
          <w:rFonts w:ascii="Times New Roman" w:eastAsia="Times New Roman" w:hAnsi="Times New Roman" w:cs="Times New Roman"/>
          <w:color w:val="000000"/>
          <w:sz w:val="28"/>
          <w:szCs w:val="28"/>
        </w:rPr>
        <w:t>): </w:t>
      </w:r>
      <w:r w:rsidRPr="00EF40B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сирот</w:t>
      </w:r>
      <w:r w:rsidRPr="00EF40B2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а</w:t>
      </w:r>
      <w:r w:rsidRPr="00EF40B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, зим</w:t>
      </w:r>
      <w:r w:rsidRPr="00EF40B2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а</w:t>
      </w:r>
      <w:r w:rsidRPr="00EF40B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, сум</w:t>
      </w:r>
      <w:r w:rsidRPr="00EF40B2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а</w:t>
      </w:r>
      <w:r w:rsidRPr="00EF40B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, земл</w:t>
      </w:r>
      <w:r w:rsidRPr="00EF40B2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я</w:t>
      </w:r>
      <w:r w:rsidRPr="00EF40B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, </w:t>
      </w:r>
      <w:proofErr w:type="spellStart"/>
      <w:r w:rsidRPr="00EF40B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пісн</w:t>
      </w:r>
      <w:r w:rsidRPr="00EF40B2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я</w:t>
      </w:r>
      <w:proofErr w:type="spellEnd"/>
      <w:r w:rsidRPr="00EF40B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;</w:t>
      </w:r>
      <w:r w:rsidRPr="00EF40B2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б) до </w:t>
      </w:r>
      <w:r w:rsidRPr="00EF40B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ІІІ </w:t>
      </w:r>
      <w:proofErr w:type="spellStart"/>
      <w:r w:rsidRPr="00EF40B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відміни</w:t>
      </w:r>
      <w:proofErr w:type="spellEnd"/>
      <w:r w:rsidRPr="00EF40B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(в </w:t>
      </w:r>
      <w:proofErr w:type="spellStart"/>
      <w:r w:rsidRPr="00EF40B2">
        <w:rPr>
          <w:rFonts w:ascii="Times New Roman" w:eastAsia="Times New Roman" w:hAnsi="Times New Roman" w:cs="Times New Roman"/>
          <w:color w:val="000000"/>
          <w:sz w:val="28"/>
          <w:szCs w:val="28"/>
        </w:rPr>
        <w:t>називному</w:t>
      </w:r>
      <w:proofErr w:type="spellEnd"/>
      <w:r w:rsidRPr="00EF40B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F40B2">
        <w:rPr>
          <w:rFonts w:ascii="Times New Roman" w:eastAsia="Times New Roman" w:hAnsi="Times New Roman" w:cs="Times New Roman"/>
          <w:color w:val="000000"/>
          <w:sz w:val="28"/>
          <w:szCs w:val="28"/>
        </w:rPr>
        <w:t>однини</w:t>
      </w:r>
      <w:proofErr w:type="spellEnd"/>
      <w:r w:rsidRPr="00EF40B2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ins w:id="2" w:author="Unknown">
        <w:r w:rsidRPr="00EF40B2"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 xml:space="preserve">не </w:t>
        </w:r>
        <w:proofErr w:type="spellStart"/>
        <w:r w:rsidRPr="00EF40B2"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>мають</w:t>
        </w:r>
        <w:proofErr w:type="spellEnd"/>
        <w:r w:rsidRPr="00EF40B2"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 xml:space="preserve"> </w:t>
        </w:r>
        <w:proofErr w:type="spellStart"/>
        <w:r w:rsidRPr="00EF40B2"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>закінчення</w:t>
        </w:r>
        <w:proofErr w:type="spellEnd"/>
        <w:r w:rsidRPr="00EF40B2"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> </w:t>
        </w:r>
        <w:r w:rsidRPr="00EF40B2">
          <w:rPr>
            <w:rFonts w:ascii="Times New Roman" w:eastAsia="Times New Roman" w:hAnsi="Times New Roman" w:cs="Times New Roman"/>
            <w:i/>
            <w:iCs/>
            <w:color w:val="000000"/>
            <w:sz w:val="28"/>
            <w:szCs w:val="28"/>
          </w:rPr>
          <w:t>–а</w:t>
        </w:r>
      </w:ins>
      <w:r w:rsidRPr="00EF40B2">
        <w:rPr>
          <w:rFonts w:ascii="Times New Roman" w:eastAsia="Times New Roman" w:hAnsi="Times New Roman" w:cs="Times New Roman"/>
          <w:color w:val="000000"/>
          <w:sz w:val="28"/>
          <w:szCs w:val="28"/>
        </w:rPr>
        <w:t>): </w:t>
      </w:r>
      <w:proofErr w:type="spellStart"/>
      <w:r w:rsidRPr="00EF40B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тінь</w:t>
      </w:r>
      <w:proofErr w:type="spellEnd"/>
      <w:r w:rsidRPr="00EF40B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, </w:t>
      </w:r>
      <w:proofErr w:type="spellStart"/>
      <w:r w:rsidRPr="00EF40B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сіль</w:t>
      </w:r>
      <w:proofErr w:type="spellEnd"/>
      <w:r w:rsidRPr="00EF40B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, </w:t>
      </w:r>
      <w:proofErr w:type="spellStart"/>
      <w:r w:rsidRPr="00EF40B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піч</w:t>
      </w:r>
      <w:proofErr w:type="spellEnd"/>
      <w:r w:rsidRPr="00EF40B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, </w:t>
      </w:r>
      <w:proofErr w:type="spellStart"/>
      <w:r w:rsidRPr="00EF40B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мати</w:t>
      </w:r>
      <w:proofErr w:type="spellEnd"/>
      <w:r w:rsidRPr="00EF40B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.</w:t>
      </w:r>
    </w:p>
    <w:p w:rsidR="00EF40B2" w:rsidRPr="00EF40B2" w:rsidRDefault="00EF40B2" w:rsidP="00EF40B2">
      <w:pPr>
        <w:spacing w:after="0" w:line="240" w:lineRule="auto"/>
        <w:ind w:left="155" w:right="155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/>
        </w:rPr>
      </w:pPr>
      <w:proofErr w:type="spellStart"/>
      <w:r w:rsidRPr="00EF40B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Іменники</w:t>
      </w:r>
      <w:proofErr w:type="spellEnd"/>
      <w:r w:rsidRPr="00EF40B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EF40B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середнього</w:t>
      </w:r>
      <w:proofErr w:type="spellEnd"/>
      <w:r w:rsidRPr="00EF40B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роду</w:t>
      </w:r>
      <w:r w:rsidRPr="00EF40B2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proofErr w:type="spellStart"/>
      <w:r w:rsidRPr="00EF40B2">
        <w:rPr>
          <w:rFonts w:ascii="Times New Roman" w:eastAsia="Times New Roman" w:hAnsi="Times New Roman" w:cs="Times New Roman"/>
          <w:color w:val="000000"/>
          <w:sz w:val="28"/>
          <w:szCs w:val="28"/>
        </w:rPr>
        <w:t>можуть</w:t>
      </w:r>
      <w:proofErr w:type="spellEnd"/>
      <w:r w:rsidRPr="00EF40B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F40B2">
        <w:rPr>
          <w:rFonts w:ascii="Times New Roman" w:eastAsia="Times New Roman" w:hAnsi="Times New Roman" w:cs="Times New Roman"/>
          <w:color w:val="000000"/>
          <w:sz w:val="28"/>
          <w:szCs w:val="28"/>
        </w:rPr>
        <w:t>належати</w:t>
      </w:r>
      <w:proofErr w:type="spellEnd"/>
      <w:r w:rsidRPr="00EF40B2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  <w:r w:rsidRPr="00EF40B2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а) до </w:t>
      </w:r>
      <w:r w:rsidRPr="00EF40B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ІV </w:t>
      </w:r>
      <w:proofErr w:type="spellStart"/>
      <w:r w:rsidRPr="00EF40B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відміни</w:t>
      </w:r>
      <w:proofErr w:type="spellEnd"/>
      <w:r w:rsidRPr="00EF40B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(при </w:t>
      </w:r>
      <w:proofErr w:type="spellStart"/>
      <w:r w:rsidRPr="00EF40B2">
        <w:rPr>
          <w:rFonts w:ascii="Times New Roman" w:eastAsia="Times New Roman" w:hAnsi="Times New Roman" w:cs="Times New Roman"/>
          <w:color w:val="000000"/>
          <w:sz w:val="28"/>
          <w:szCs w:val="28"/>
        </w:rPr>
        <w:t>відмінюванні</w:t>
      </w:r>
      <w:proofErr w:type="spellEnd"/>
      <w:r w:rsidRPr="00EF40B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них </w:t>
      </w:r>
      <w:proofErr w:type="spellStart"/>
      <w:r w:rsidRPr="00EF40B2">
        <w:rPr>
          <w:rFonts w:ascii="Times New Roman" w:eastAsia="Times New Roman" w:hAnsi="Times New Roman" w:cs="Times New Roman"/>
          <w:color w:val="000000"/>
          <w:sz w:val="28"/>
          <w:szCs w:val="28"/>
        </w:rPr>
        <w:t>з’являється</w:t>
      </w:r>
      <w:proofErr w:type="spellEnd"/>
      <w:r w:rsidRPr="00EF40B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F40B2">
        <w:rPr>
          <w:rFonts w:ascii="Times New Roman" w:eastAsia="Times New Roman" w:hAnsi="Times New Roman" w:cs="Times New Roman"/>
          <w:color w:val="000000"/>
          <w:sz w:val="28"/>
          <w:szCs w:val="28"/>
        </w:rPr>
        <w:t>суфікс</w:t>
      </w:r>
      <w:proofErr w:type="spellEnd"/>
      <w:r w:rsidRPr="00EF40B2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proofErr w:type="gramStart"/>
      <w:r w:rsidRPr="00EF40B2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-</w:t>
      </w:r>
      <w:proofErr w:type="spellStart"/>
      <w:r w:rsidRPr="00EF40B2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а</w:t>
      </w:r>
      <w:proofErr w:type="gramEnd"/>
      <w:r w:rsidRPr="00EF40B2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т</w:t>
      </w:r>
      <w:proofErr w:type="spellEnd"/>
      <w:r w:rsidRPr="00EF40B2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-</w:t>
      </w:r>
      <w:r w:rsidRPr="00EF40B2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proofErr w:type="spellStart"/>
      <w:r w:rsidRPr="00EF40B2">
        <w:rPr>
          <w:rFonts w:ascii="Times New Roman" w:eastAsia="Times New Roman" w:hAnsi="Times New Roman" w:cs="Times New Roman"/>
          <w:color w:val="000000"/>
          <w:sz w:val="28"/>
          <w:szCs w:val="28"/>
        </w:rPr>
        <w:t>або</w:t>
      </w:r>
      <w:proofErr w:type="spellEnd"/>
      <w:r w:rsidRPr="00EF40B2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EF40B2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-</w:t>
      </w:r>
      <w:proofErr w:type="spellStart"/>
      <w:r w:rsidRPr="00EF40B2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ен</w:t>
      </w:r>
      <w:proofErr w:type="spellEnd"/>
      <w:r w:rsidRPr="00EF40B2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-</w:t>
      </w:r>
      <w:r w:rsidRPr="00EF40B2">
        <w:rPr>
          <w:rFonts w:ascii="Times New Roman" w:eastAsia="Times New Roman" w:hAnsi="Times New Roman" w:cs="Times New Roman"/>
          <w:color w:val="000000"/>
          <w:sz w:val="28"/>
          <w:szCs w:val="28"/>
        </w:rPr>
        <w:t>): </w:t>
      </w:r>
      <w:r w:rsidRPr="00EF40B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теля — тел</w:t>
      </w:r>
      <w:r w:rsidRPr="00EF40B2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ят</w:t>
      </w:r>
      <w:r w:rsidRPr="00EF40B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и, </w:t>
      </w:r>
      <w:proofErr w:type="spellStart"/>
      <w:r w:rsidRPr="00EF40B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курча</w:t>
      </w:r>
      <w:proofErr w:type="spellEnd"/>
      <w:r w:rsidRPr="00EF40B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— </w:t>
      </w:r>
      <w:proofErr w:type="spellStart"/>
      <w:r w:rsidRPr="00EF40B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курч</w:t>
      </w:r>
      <w:r w:rsidRPr="00EF40B2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ат</w:t>
      </w:r>
      <w:r w:rsidRPr="00EF40B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и</w:t>
      </w:r>
      <w:proofErr w:type="spellEnd"/>
      <w:r w:rsidRPr="00EF40B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, </w:t>
      </w:r>
      <w:proofErr w:type="spellStart"/>
      <w:r w:rsidRPr="00EF40B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ім’я</w:t>
      </w:r>
      <w:proofErr w:type="spellEnd"/>
      <w:r w:rsidRPr="00EF40B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— </w:t>
      </w:r>
      <w:proofErr w:type="spellStart"/>
      <w:r w:rsidRPr="00EF40B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ім</w:t>
      </w:r>
      <w:r w:rsidRPr="00EF40B2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ен</w:t>
      </w:r>
      <w:r w:rsidRPr="00EF40B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і</w:t>
      </w:r>
      <w:proofErr w:type="spellEnd"/>
      <w:r w:rsidRPr="00EF40B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;</w:t>
      </w:r>
      <w:r w:rsidRPr="00EF40B2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б) до </w:t>
      </w:r>
      <w:r w:rsidRPr="00EF40B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ІІ </w:t>
      </w:r>
      <w:proofErr w:type="spellStart"/>
      <w:r w:rsidRPr="00EF40B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відміни</w:t>
      </w:r>
      <w:proofErr w:type="spellEnd"/>
      <w:r w:rsidRPr="00EF40B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(при </w:t>
      </w:r>
      <w:proofErr w:type="spellStart"/>
      <w:r w:rsidRPr="00EF40B2">
        <w:rPr>
          <w:rFonts w:ascii="Times New Roman" w:eastAsia="Times New Roman" w:hAnsi="Times New Roman" w:cs="Times New Roman"/>
          <w:color w:val="000000"/>
          <w:sz w:val="28"/>
          <w:szCs w:val="28"/>
        </w:rPr>
        <w:t>відмінюванні</w:t>
      </w:r>
      <w:proofErr w:type="spellEnd"/>
      <w:r w:rsidRPr="00EF40B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них </w:t>
      </w:r>
      <w:ins w:id="3" w:author="Unknown">
        <w:r w:rsidRPr="00EF40B2"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 xml:space="preserve">не </w:t>
        </w:r>
        <w:proofErr w:type="spellStart"/>
        <w:r w:rsidRPr="00EF40B2"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>з’являється</w:t>
        </w:r>
        <w:proofErr w:type="spellEnd"/>
        <w:r w:rsidRPr="00EF40B2"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 xml:space="preserve"> </w:t>
        </w:r>
        <w:proofErr w:type="spellStart"/>
        <w:r w:rsidRPr="00EF40B2"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>суфікс</w:t>
        </w:r>
        <w:proofErr w:type="spellEnd"/>
        <w:r w:rsidRPr="00EF40B2"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> </w:t>
        </w:r>
        <w:r w:rsidRPr="00EF40B2">
          <w:rPr>
            <w:rFonts w:ascii="Times New Roman" w:eastAsia="Times New Roman" w:hAnsi="Times New Roman" w:cs="Times New Roman"/>
            <w:i/>
            <w:iCs/>
            <w:color w:val="000000"/>
            <w:sz w:val="28"/>
            <w:szCs w:val="28"/>
          </w:rPr>
          <w:t>-</w:t>
        </w:r>
        <w:proofErr w:type="spellStart"/>
        <w:r w:rsidRPr="00EF40B2">
          <w:rPr>
            <w:rFonts w:ascii="Times New Roman" w:eastAsia="Times New Roman" w:hAnsi="Times New Roman" w:cs="Times New Roman"/>
            <w:i/>
            <w:iCs/>
            <w:color w:val="000000"/>
            <w:sz w:val="28"/>
            <w:szCs w:val="28"/>
          </w:rPr>
          <w:t>ат</w:t>
        </w:r>
        <w:proofErr w:type="spellEnd"/>
        <w:r w:rsidRPr="00EF40B2">
          <w:rPr>
            <w:rFonts w:ascii="Times New Roman" w:eastAsia="Times New Roman" w:hAnsi="Times New Roman" w:cs="Times New Roman"/>
            <w:i/>
            <w:iCs/>
            <w:color w:val="000000"/>
            <w:sz w:val="28"/>
            <w:szCs w:val="28"/>
          </w:rPr>
          <w:t>-</w:t>
        </w:r>
        <w:r w:rsidRPr="00EF40B2"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> </w:t>
        </w:r>
        <w:proofErr w:type="spellStart"/>
        <w:r w:rsidRPr="00EF40B2"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>або</w:t>
        </w:r>
        <w:proofErr w:type="spellEnd"/>
        <w:r w:rsidRPr="00EF40B2"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> </w:t>
        </w:r>
        <w:r w:rsidRPr="00EF40B2">
          <w:rPr>
            <w:rFonts w:ascii="Times New Roman" w:eastAsia="Times New Roman" w:hAnsi="Times New Roman" w:cs="Times New Roman"/>
            <w:i/>
            <w:iCs/>
            <w:color w:val="000000"/>
            <w:sz w:val="28"/>
            <w:szCs w:val="28"/>
          </w:rPr>
          <w:t>-</w:t>
        </w:r>
        <w:proofErr w:type="spellStart"/>
        <w:r w:rsidRPr="00EF40B2">
          <w:rPr>
            <w:rFonts w:ascii="Times New Roman" w:eastAsia="Times New Roman" w:hAnsi="Times New Roman" w:cs="Times New Roman"/>
            <w:i/>
            <w:iCs/>
            <w:color w:val="000000"/>
            <w:sz w:val="28"/>
            <w:szCs w:val="28"/>
          </w:rPr>
          <w:t>ен</w:t>
        </w:r>
        <w:proofErr w:type="spellEnd"/>
        <w:r w:rsidRPr="00EF40B2">
          <w:rPr>
            <w:rFonts w:ascii="Times New Roman" w:eastAsia="Times New Roman" w:hAnsi="Times New Roman" w:cs="Times New Roman"/>
            <w:i/>
            <w:iCs/>
            <w:color w:val="000000"/>
            <w:sz w:val="28"/>
            <w:szCs w:val="28"/>
          </w:rPr>
          <w:t>-</w:t>
        </w:r>
      </w:ins>
      <w:r w:rsidRPr="00EF40B2">
        <w:rPr>
          <w:rFonts w:ascii="Times New Roman" w:eastAsia="Times New Roman" w:hAnsi="Times New Roman" w:cs="Times New Roman"/>
          <w:color w:val="000000"/>
          <w:sz w:val="28"/>
          <w:szCs w:val="28"/>
        </w:rPr>
        <w:t>): </w:t>
      </w:r>
      <w:r w:rsidRPr="00EF40B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село, поле, море, </w:t>
      </w:r>
      <w:proofErr w:type="spellStart"/>
      <w:r w:rsidRPr="00EF40B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знання</w:t>
      </w:r>
      <w:proofErr w:type="spellEnd"/>
      <w:r w:rsidRPr="00EF40B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, </w:t>
      </w:r>
      <w:proofErr w:type="spellStart"/>
      <w:r w:rsidRPr="00EF40B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сузір’я</w:t>
      </w:r>
      <w:proofErr w:type="spellEnd"/>
      <w:r w:rsidRPr="00EF40B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.</w:t>
      </w:r>
    </w:p>
    <w:p w:rsidR="00EF40B2" w:rsidRPr="00EF40B2" w:rsidRDefault="00EF40B2" w:rsidP="00EF40B2">
      <w:pPr>
        <w:spacing w:after="0" w:line="240" w:lineRule="auto"/>
        <w:ind w:left="155" w:right="155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EF40B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>Опрацювати підручник на стор.</w:t>
      </w:r>
      <w:r w:rsidRPr="00EF40B2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97,100,106,107</w:t>
      </w:r>
    </w:p>
    <w:p w:rsidR="00EF40B2" w:rsidRPr="00EF40B2" w:rsidRDefault="00EF40B2" w:rsidP="00EF40B2">
      <w:pPr>
        <w:spacing w:after="0" w:line="240" w:lineRule="auto"/>
        <w:ind w:left="155" w:right="155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uk-UA"/>
        </w:rPr>
      </w:pPr>
      <w:r w:rsidRPr="00EF40B2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uk-UA"/>
        </w:rPr>
        <w:t>Домашнє завдання:</w:t>
      </w:r>
    </w:p>
    <w:p w:rsidR="00EF40B2" w:rsidRPr="00EF40B2" w:rsidRDefault="00EF40B2" w:rsidP="00EF40B2">
      <w:pPr>
        <w:spacing w:after="0" w:line="240" w:lineRule="auto"/>
        <w:ind w:left="155" w:right="155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EF40B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>Вправа 268  (письмово)</w:t>
      </w:r>
    </w:p>
    <w:p w:rsidR="00EF40B2" w:rsidRPr="00EF40B2" w:rsidRDefault="00EF40B2"/>
    <w:sectPr w:rsidR="00EF40B2" w:rsidRPr="00EF40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proofState w:spelling="clean" w:grammar="clean"/>
  <w:defaultTabStop w:val="708"/>
  <w:characterSpacingControl w:val="doNotCompress"/>
  <w:compat>
    <w:useFELayout/>
  </w:compat>
  <w:rsids>
    <w:rsidRoot w:val="00EF40B2"/>
    <w:rsid w:val="00EF40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EF40B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F40B2"/>
    <w:rPr>
      <w:color w:val="0000FF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EF40B2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pintro">
    <w:name w:val="p_intro"/>
    <w:basedOn w:val="a"/>
    <w:rsid w:val="00EF40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923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26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87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71290">
          <w:marLeft w:val="0"/>
          <w:marRight w:val="0"/>
          <w:marTop w:val="10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62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039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073126">
                      <w:marLeft w:val="0"/>
                      <w:marRight w:val="0"/>
                      <w:marTop w:val="0"/>
                      <w:marBottom w:val="31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476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4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EF0F2"/>
                <w:right w:val="none" w:sz="0" w:space="0" w:color="auto"/>
              </w:divBdr>
              <w:divsChild>
                <w:div w:id="1184827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337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1262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7128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0699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ebpen.com.ua/pages/Morphology_and_spelling/separation_nouns-declination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230</Words>
  <Characters>1313</Characters>
  <Application>Microsoft Office Word</Application>
  <DocSecurity>0</DocSecurity>
  <Lines>10</Lines>
  <Paragraphs>3</Paragraphs>
  <ScaleCrop>false</ScaleCrop>
  <Company/>
  <LinksUpToDate>false</LinksUpToDate>
  <CharactersWithSpaces>1540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2022-12-14T20:12:00Z</dcterms:created>
  <dcterms:modified xsi:type="dcterms:W3CDTF">2022-12-14T20:20:00Z</dcterms:modified>
</cp:coreProperties>
</file>