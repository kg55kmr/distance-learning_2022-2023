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DF" w:rsidRPr="00CD25DF" w:rsidRDefault="00CD25DF" w:rsidP="00CD25DF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</w:p>
    <w:p w:rsidR="00CD25DF" w:rsidRDefault="003B16BE" w:rsidP="00CD25DF">
      <w:pPr>
        <w:spacing w:after="150" w:line="312" w:lineRule="atLeast"/>
        <w:outlineLvl w:val="0"/>
        <w:rPr>
          <w:rFonts w:ascii="font-awesome" w:eastAsia="Times New Roman" w:hAnsi="font-awesome" w:cs="Arial"/>
          <w:color w:val="C6C6C6"/>
          <w:sz w:val="18"/>
          <w:szCs w:val="18"/>
          <w:u w:val="single"/>
          <w:lang w:eastAsia="uk-UA"/>
        </w:rPr>
      </w:pPr>
      <w:r w:rsidRPr="007777F6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Тема уроку. </w:t>
      </w:r>
      <w:r w:rsidR="00CD25DF" w:rsidRPr="00CD25DF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Реакції обміну між розчинами електролітів</w:t>
      </w:r>
      <w:r w:rsidR="00CD25DF" w:rsidRPr="00CD25DF">
        <w:rPr>
          <w:rFonts w:ascii="font-awesome" w:eastAsia="Times New Roman" w:hAnsi="font-awesome" w:cs="Arial"/>
          <w:color w:val="C6C6C6"/>
          <w:sz w:val="18"/>
          <w:szCs w:val="18"/>
          <w:u w:val="single"/>
          <w:lang w:eastAsia="uk-UA"/>
        </w:rPr>
        <w:t> </w:t>
      </w:r>
    </w:p>
    <w:p w:rsidR="008759C6" w:rsidRPr="008759C6" w:rsidRDefault="008759C6" w:rsidP="00CD25DF">
      <w:pPr>
        <w:spacing w:after="150" w:line="312" w:lineRule="atLeast"/>
        <w:outlineLvl w:val="0"/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Мета уроку: </w:t>
      </w:r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з’ясуват</w:t>
      </w:r>
      <w:r>
        <w:rPr>
          <w:rFonts w:ascii="Roboto Condensed" w:eastAsia="Times New Roman" w:hAnsi="Roboto Condensed" w:cs="Times New Roman" w:hint="eastAsia"/>
          <w:bCs/>
          <w:color w:val="000000" w:themeColor="text1"/>
          <w:kern w:val="36"/>
          <w:sz w:val="36"/>
          <w:szCs w:val="36"/>
          <w:lang w:eastAsia="uk-UA"/>
        </w:rPr>
        <w:t>и</w:t>
      </w:r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, які реакції називають реакціями </w:t>
      </w:r>
      <w:proofErr w:type="spellStart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йонного</w:t>
      </w:r>
      <w:proofErr w:type="spellEnd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 обміну, в яких випадках вони можливі та навчитись складати повні та скорочені </w:t>
      </w:r>
      <w:proofErr w:type="spellStart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йонні</w:t>
      </w:r>
      <w:proofErr w:type="spellEnd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 рівняння.</w:t>
      </w:r>
    </w:p>
    <w:p w:rsidR="00CD25DF" w:rsidRPr="00CD25DF" w:rsidRDefault="00CD25DF" w:rsidP="00CD25DF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Йонні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 реакції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взаємодії електролітів сполучається тільки протилежно заряджені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Якщо при цьому утвориться нова речовина у вигляді осаду, газу, слабкого електроліту, то такі реакції можна вважати необоротними, тобто як такі, що йдуть до кінця. Такі реакції називаються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записують їх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рівняннями.</w:t>
      </w:r>
    </w:p>
    <w:p w:rsidR="00CD25DF" w:rsidRPr="00CD25DF" w:rsidRDefault="00CD25DF" w:rsidP="00CD25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Реакції у водних розчинах електролітів є реакціями між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називаються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реакціями.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складанні реакцій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обміну слід пам’ятати:</w:t>
      </w:r>
    </w:p>
    <w:p w:rsidR="00CD25DF" w:rsidRPr="00CD25DF" w:rsidRDefault="00CD25DF" w:rsidP="00CD25DF">
      <w:pPr>
        <w:shd w:val="clear" w:color="auto" w:fill="D7EFFB"/>
        <w:spacing w:line="240" w:lineRule="auto"/>
        <w:ind w:left="192" w:right="192"/>
        <w:rPr>
          <w:rFonts w:ascii="Arial" w:eastAsia="Times New Roman" w:hAnsi="Arial" w:cs="Arial"/>
          <w:color w:val="666666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1. Розчинні у воді електроліти записують у вигляді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2. Речовини практично нерозчинні,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малодисоційовані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, гази, оксиди (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Me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x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O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y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,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E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x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O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y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) записують у вигляді молекул.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3. Утворення осаду показують знаком ↓, газу – 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softHyphen/>
        <w:t>↑, які записують справа, за формулою.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4. В скороченому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йонному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рівнянні записують формули тільки тих часточок, які практично взаємодіють між собою.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5. В правильно написаному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йонному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рівнянні, сума зарядів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правої і лівої частини хімічного рівняння повинна дорівнювати нулю.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Щоб зробити висновок про перебіг реакцій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обміну до кінця треба використати дані таблиці розчинності солей, основ і кислот у воді. Розглянемо реакцію утворення нерозчинної сполуки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аргентум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хлориду із натрій хлориду 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аргентум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нітрату.</w:t>
      </w:r>
    </w:p>
    <w:p w:rsidR="00CD25DF" w:rsidRPr="00CD25DF" w:rsidRDefault="00CD25DF" w:rsidP="00CD25DF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0A20CD34" wp14:editId="54815A9F">
            <wp:extent cx="2857500" cy="2514600"/>
            <wp:effectExtent l="0" t="0" r="0" b="0"/>
            <wp:docPr id="1" name="Рисунок 1" descr="Реакція йонного обміну з утворенням осаду Ag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акція йонного обміну з утворенням осаду AgC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DF" w:rsidRPr="00CD25DF" w:rsidRDefault="00CD25DF" w:rsidP="00CD25DF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23"/>
          <w:szCs w:val="23"/>
          <w:lang w:eastAsia="uk-UA"/>
        </w:rPr>
      </w:pP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Реакція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йонного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обміну з утворенням осаду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AgCl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>Складаємо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молекулярне рівняння реакції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AgNO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 + 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За таблицею розчинності бачимо, що сполуки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AgNO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і 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розчинні, тому у водному розчині вони знаходяться у вигляді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– нерозчинна, формула цієї речовини залишаються у молекулярному вигляді, за нею вказуємо стрілочку вниз.</w:t>
      </w:r>
    </w:p>
    <w:p w:rsid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Записуємо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повне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рівняння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</w:t>
      </w:r>
      <w:proofErr w:type="spellEnd"/>
      <w:r w:rsidRPr="003B16BE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 </w:t>
      </w:r>
      <w:r w:rsidR="003B16BE" w:rsidRPr="007777F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+</w:t>
      </w:r>
      <w:del w:id="0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Na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+</w:delText>
        </w:r>
      </w:del>
      <w:r>
        <w:rPr>
          <w:rFonts w:ascii="Arial" w:hAnsi="Arial" w:cs="Arial"/>
          <w:color w:val="000000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000000"/>
          <w:shd w:val="clear" w:color="auto" w:fill="FFFFFF"/>
        </w:rPr>
        <w:t> + </w:t>
      </w:r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NO</w:t>
      </w:r>
      <w:r w:rsidRPr="003B16BE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del w:id="1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NO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bscript"/>
          </w:rPr>
          <w:delText>3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–</w:delText>
        </w:r>
      </w:del>
      <w:r>
        <w:rPr>
          <w:rFonts w:ascii="Arial" w:hAnsi="Arial" w:cs="Arial"/>
          <w:color w:val="000000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AgCl</w:t>
      </w:r>
      <w:proofErr w:type="spellEnd"/>
      <w:r>
        <w:rPr>
          <w:rStyle w:val="vchar"/>
          <w:rFonts w:ascii="Arial" w:hAnsi="Arial" w:cs="Arial"/>
          <w:color w:val="000000"/>
          <w:shd w:val="clear" w:color="auto" w:fill="FFFFFF"/>
        </w:rPr>
        <w:t>↓</w:t>
      </w:r>
      <w:r>
        <w:rPr>
          <w:rFonts w:ascii="Arial" w:hAnsi="Arial" w:cs="Arial"/>
          <w:color w:val="000000"/>
          <w:shd w:val="clear" w:color="auto" w:fill="FFFFFF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</w:t>
      </w:r>
      <w:proofErr w:type="spellEnd"/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="003B16BE" w:rsidRPr="007777F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+</w:t>
      </w:r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+  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="003B16BE" w:rsidRPr="007777F6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_</w:t>
      </w:r>
      <w:del w:id="2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Na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+</w:delText>
        </w:r>
        <w:r>
          <w:rPr>
            <w:rFonts w:ascii="Arial" w:hAnsi="Arial" w:cs="Arial"/>
            <w:strike/>
            <w:color w:val="666666"/>
            <w:shd w:val="clear" w:color="auto" w:fill="FFFFFF"/>
          </w:rPr>
          <w:delText> </w:delText>
        </w:r>
      </w:del>
    </w:p>
    <w:p w:rsidR="005E6821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Відмічаємо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які в процесі реакції не зазнали змін і вилучимо їх з правої та лівої частини рівняння (скорочуємо). Утворення осаду зводиться до взаємодії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Cl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так як утворилася нерозчинна сполука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Всі інші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участі в реакції не прийняли. Записуємо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скорочене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рівняння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Cl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Скорочене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рівняння показує між якими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практично відбулася реакція, що призвела до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  <w:r w:rsidR="005E682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Якщо при взаємодії двох сильних електролітів утворюються два сильні електроліти, то такі реакції являються оборотними, наприклад: K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CuCI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2 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CD25DF">
        <w:rPr>
          <w:rFonts w:ascii="Cambria Math" w:eastAsia="Times New Roman" w:hAnsi="Cambria Math" w:cs="Cambria Math"/>
          <w:color w:val="000000"/>
          <w:sz w:val="24"/>
          <w:szCs w:val="24"/>
          <w:lang w:eastAsia="uk-UA"/>
        </w:rPr>
        <w:t>⇄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2KCI 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CuSO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4 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CD25DF" w:rsidRPr="00CD25DF" w:rsidRDefault="00CD25DF" w:rsidP="00CD25DF">
      <w:pPr>
        <w:spacing w:after="3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2K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Cu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+ 2Cl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CD25DF">
        <w:rPr>
          <w:rFonts w:ascii="Cambria Math" w:eastAsia="Times New Roman" w:hAnsi="Cambria Math" w:cs="Cambria Math"/>
          <w:color w:val="000000"/>
          <w:sz w:val="24"/>
          <w:szCs w:val="24"/>
          <w:lang w:eastAsia="uk-UA"/>
        </w:rPr>
        <w:t>⇄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2K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+ 2Cl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 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+ Cu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Оскільки не відбувається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то практично реакція не відбувається.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Складаючи рівняння реакцій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обміну, під час яких утворюються газоподібні речовини, слід врахувати, що аніони CO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S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здатні реагувати з кислотами, з утворенням відповідного газу: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 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 + 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↑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  <w:t>;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S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 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S↑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  <w:t>;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CO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 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 + CO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↑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  <w:t>.</w:t>
      </w:r>
    </w:p>
    <w:p w:rsidR="00CD25DF" w:rsidRPr="00CD25DF" w:rsidRDefault="00CD25DF" w:rsidP="00CD25DF">
      <w:pPr>
        <w:spacing w:after="150" w:line="312" w:lineRule="atLeast"/>
        <w:ind w:left="72" w:right="72"/>
        <w:jc w:val="right"/>
        <w:outlineLvl w:val="4"/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</w:pPr>
      <w:r w:rsidRPr="00CD25DF">
        <w:rPr>
          <w:rFonts w:ascii="Roboto Condensed" w:eastAsia="Times New Roman" w:hAnsi="Roboto Condensed" w:cs="Arial"/>
          <w:b/>
          <w:bCs/>
          <w:i/>
          <w:iCs/>
          <w:color w:val="13578C"/>
          <w:sz w:val="21"/>
          <w:szCs w:val="21"/>
          <w:lang w:eastAsia="uk-UA"/>
        </w:rPr>
        <w:t>Таблиця 1. </w:t>
      </w:r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Молекулярні, повні </w:t>
      </w: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>йонні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 і скорочені </w:t>
      </w: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>йонні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 рівняння реакцій, умови перебігу </w:t>
      </w: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>йонних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 реакцій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825"/>
        <w:gridCol w:w="2675"/>
        <w:gridCol w:w="2266"/>
      </w:tblGrid>
      <w:tr w:rsidR="00CD25DF" w:rsidRPr="00CD25DF" w:rsidTr="00CD25DF">
        <w:tc>
          <w:tcPr>
            <w:tcW w:w="1530" w:type="dxa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Реагуючі речовини</w:t>
            </w:r>
          </w:p>
        </w:tc>
        <w:tc>
          <w:tcPr>
            <w:tcW w:w="8220" w:type="dxa"/>
            <w:gridSpan w:val="3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Рівняння реакцій</w:t>
            </w:r>
          </w:p>
        </w:tc>
      </w:tr>
      <w:tr w:rsidR="00CD25DF" w:rsidRPr="00CD25DF" w:rsidTr="00CD25DF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CD25DF" w:rsidRPr="00CD25DF" w:rsidRDefault="00CD25DF" w:rsidP="00CD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у молекулярному вигляді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повні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йонні</w:t>
            </w:r>
            <w:proofErr w:type="spellEnd"/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скорочені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йонні</w:t>
            </w:r>
            <w:proofErr w:type="spellEnd"/>
          </w:p>
        </w:tc>
      </w:tr>
      <w:tr w:rsidR="00CD25DF" w:rsidRPr="00CD25DF" w:rsidTr="00CD25DF">
        <w:tc>
          <w:tcPr>
            <w:tcW w:w="15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Хлорид натрію і нітрат (II)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плюмбуму</w:t>
            </w:r>
            <w:proofErr w:type="spellEnd"/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Утворюється осад: 2NaCl+ 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Pb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(NO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)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PbCl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↓ + 2NaNO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Pb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PbCl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↓ + 2Na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 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+ 2NO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Pb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 PbCl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↓</w:t>
            </w:r>
          </w:p>
        </w:tc>
      </w:tr>
      <w:tr w:rsidR="00CD25DF" w:rsidRPr="00CD25DF" w:rsidTr="00CD25DF">
        <w:tc>
          <w:tcPr>
            <w:tcW w:w="15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lastRenderedPageBreak/>
              <w:t xml:space="preserve">Натрій карбонат і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хлоридна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кислота</w:t>
            </w: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Утворюється газ: 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+ 2HCl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2NaCl + 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↑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  <w:t>+ 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 +CO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↑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2-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 +CO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softHyphen/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↑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</w:p>
        </w:tc>
      </w:tr>
      <w:tr w:rsidR="00CD25DF" w:rsidRPr="00CD25DF" w:rsidTr="00CD25DF">
        <w:tc>
          <w:tcPr>
            <w:tcW w:w="15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Калій гідроксид і нітратна кислота</w:t>
            </w: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Утворюється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малодисоціююча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речовина: KOH+ HNO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KNO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K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OH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K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OH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 xml:space="preserve">(вода –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молодисоціююча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речовина).</w:t>
            </w:r>
          </w:p>
        </w:tc>
      </w:tr>
      <w:tr w:rsidR="00CD25DF" w:rsidRPr="00CD25DF" w:rsidTr="00CD25DF">
        <w:tc>
          <w:tcPr>
            <w:tcW w:w="1530" w:type="dxa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Магній хлорид і натрій сульфат</w:t>
            </w: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Ознаки реакції не спостерігаються: MgCl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</w:t>
            </w:r>
            <w:r w:rsidRPr="00CD25DF">
              <w:rPr>
                <w:rFonts w:ascii="Cambria Math" w:eastAsia="Times New Roman" w:hAnsi="Cambria Math" w:cs="Cambria Math"/>
                <w:sz w:val="21"/>
                <w:szCs w:val="21"/>
                <w:lang w:eastAsia="uk-UA"/>
              </w:rPr>
              <w:t>⇄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MgSO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+ 2NaCl</w:t>
            </w:r>
          </w:p>
        </w:tc>
        <w:tc>
          <w:tcPr>
            <w:tcW w:w="4965" w:type="dxa"/>
            <w:gridSpan w:val="2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Mg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</w:t>
            </w:r>
            <w:r w:rsidRPr="00CD25DF">
              <w:rPr>
                <w:rFonts w:ascii="Cambria Math" w:eastAsia="Times New Roman" w:hAnsi="Cambria Math" w:cs="Cambria Math"/>
                <w:sz w:val="21"/>
                <w:szCs w:val="21"/>
                <w:lang w:eastAsia="uk-UA"/>
              </w:rPr>
              <w:t>⇄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Mg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2– 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+ 2Na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</w:p>
        </w:tc>
      </w:tr>
      <w:tr w:rsidR="00CD25DF" w:rsidRPr="00CD25DF" w:rsidTr="00CD25DF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D25DF" w:rsidRPr="00CD25DF" w:rsidRDefault="00CD25DF" w:rsidP="00CD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</w:p>
        </w:tc>
        <w:tc>
          <w:tcPr>
            <w:tcW w:w="8220" w:type="dxa"/>
            <w:gridSpan w:val="3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Реакція практично не відбувається, тому що не відбувається зв’язування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йонів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.</w:t>
            </w:r>
          </w:p>
        </w:tc>
      </w:tr>
    </w:tbl>
    <w:p w:rsidR="00CD25DF" w:rsidRPr="00CD25DF" w:rsidRDefault="00CD25DF" w:rsidP="00CD25DF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Підсумок:</w:t>
      </w:r>
    </w:p>
    <w:p w:rsidR="00CD25DF" w:rsidRPr="00CD25DF" w:rsidRDefault="00CD25DF" w:rsidP="00CD25D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Реакції обміну між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називаються реакціями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обміну.</w:t>
      </w:r>
    </w:p>
    <w:p w:rsidR="00CD25DF" w:rsidRPr="00CD25DF" w:rsidRDefault="00CD25DF" w:rsidP="00CD25D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Реакції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обміну ідуть до кінця, якщо:</w:t>
      </w:r>
    </w:p>
    <w:p w:rsidR="00CD25DF" w:rsidRPr="00CD25DF" w:rsidRDefault="00CD25DF" w:rsidP="00CD25DF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 осад (нерозчинна сполука);</w:t>
      </w:r>
    </w:p>
    <w:p w:rsidR="00CD25DF" w:rsidRPr="00CD25DF" w:rsidRDefault="00CD25DF" w:rsidP="00CD25DF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 газоподібна сполука;</w:t>
      </w:r>
    </w:p>
    <w:p w:rsidR="00CD25DF" w:rsidRPr="00CD25DF" w:rsidRDefault="00CD25DF" w:rsidP="00CD25DF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 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малодисоційована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сполука (наприклад, вода).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цьому відбувається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 молекули.</w:t>
      </w:r>
    </w:p>
    <w:p w:rsidR="00CD25DF" w:rsidRPr="00CD25DF" w:rsidRDefault="00CD25DF" w:rsidP="00CD25DF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Якщо в розчині немає таких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які можуть зв’язуватися між собою, реакція обміну не відбувається до кінця.</w:t>
      </w:r>
    </w:p>
    <w:p w:rsidR="00CD25DF" w:rsidRPr="005E6821" w:rsidRDefault="00CD25DF" w:rsidP="00CD25DF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Карбонатна і сульфітна кислоти як продукти реакцій не існують, тому що розкладаються з виділенням газів:</w:t>
      </w:r>
    </w:p>
    <w:p w:rsidR="005E6821" w:rsidRPr="00CD25DF" w:rsidRDefault="005E6821" w:rsidP="005E6821">
      <w:pPr>
        <w:spacing w:before="100" w:beforeAutospacing="1" w:after="3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CD25DF" w:rsidRPr="00CD25DF" w:rsidRDefault="005E6821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                                       </w:t>
      </w:r>
      <w:r w:rsidR="00CD25DF"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="00CD25DF"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C4FA18F" wp14:editId="4EE3843E">
            <wp:extent cx="866775" cy="323850"/>
            <wp:effectExtent l="0" t="0" r="9525" b="0"/>
            <wp:docPr id="7" name="Рисунок 7" descr="9-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-1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5DF"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 </w:t>
      </w:r>
      <w:r w:rsidR="00CD25DF"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35F5A6AB" wp14:editId="4F660297">
            <wp:extent cx="857250" cy="323850"/>
            <wp:effectExtent l="0" t="0" r="0" b="0"/>
            <wp:docPr id="8" name="Рисунок 8" descr="9-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-11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5DF"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CD25DF" w:rsidRPr="00CD25DF" w:rsidRDefault="00CD25DF" w:rsidP="005E6821">
      <w:pPr>
        <w:spacing w:after="150" w:line="312" w:lineRule="atLeast"/>
        <w:ind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CD25DF" w:rsidRDefault="005E6821" w:rsidP="005E6821">
      <w:pPr>
        <w:spacing w:before="100" w:beforeAutospacing="1" w:after="30" w:line="240" w:lineRule="auto"/>
        <w:rPr>
          <w:rFonts w:ascii="Arial" w:eastAsia="Times New Roman" w:hAnsi="Arial" w:cs="Arial"/>
          <w:b/>
          <w:color w:val="C00000"/>
          <w:sz w:val="28"/>
          <w:szCs w:val="28"/>
          <w:lang w:eastAsia="uk-UA"/>
        </w:rPr>
      </w:pPr>
      <w:r w:rsidRPr="00BD75F9">
        <w:rPr>
          <w:rFonts w:ascii="Arial" w:eastAsia="Times New Roman" w:hAnsi="Arial" w:cs="Arial"/>
          <w:b/>
          <w:color w:val="C00000"/>
          <w:sz w:val="28"/>
          <w:szCs w:val="28"/>
          <w:lang w:eastAsia="uk-UA"/>
        </w:rPr>
        <w:t>Завдання.</w:t>
      </w:r>
    </w:p>
    <w:p w:rsidR="003B16BE" w:rsidRPr="00A7569C" w:rsidRDefault="005E6821" w:rsidP="005E6821">
      <w:pPr>
        <w:pStyle w:val="a4"/>
        <w:numPr>
          <w:ilvl w:val="0"/>
          <w:numId w:val="4"/>
        </w:numPr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uk-UA"/>
        </w:rPr>
      </w:pPr>
      <w:r w:rsidRPr="004A5D5C">
        <w:rPr>
          <w:rFonts w:ascii="Arial" w:eastAsia="Times New Roman" w:hAnsi="Arial" w:cs="Arial"/>
          <w:color w:val="000000" w:themeColor="text1"/>
          <w:sz w:val="28"/>
          <w:szCs w:val="28"/>
          <w:lang w:eastAsia="uk-UA"/>
        </w:rPr>
        <w:t xml:space="preserve">Опрацюйте </w:t>
      </w:r>
      <w:r w:rsidRPr="004A5D5C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 xml:space="preserve"> </w:t>
      </w:r>
      <w:r w:rsidR="00A7569C"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§12</w:t>
      </w:r>
      <w:r w:rsidR="00A7569C"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val="ru-RU" w:eastAsia="uk-UA"/>
        </w:rPr>
        <w:t>.</w:t>
      </w:r>
    </w:p>
    <w:p w:rsidR="00A7569C" w:rsidRPr="004A5D5C" w:rsidRDefault="00A7569C" w:rsidP="005E6821">
      <w:pPr>
        <w:pStyle w:val="a4"/>
        <w:numPr>
          <w:ilvl w:val="0"/>
          <w:numId w:val="4"/>
        </w:numPr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uk-UA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Запишіть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умови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перебігу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йонних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реакцій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приклади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відповідних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реакцій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uk-UA"/>
        </w:rPr>
        <w:t>.</w:t>
      </w:r>
    </w:p>
    <w:p w:rsidR="004A5D5C" w:rsidRPr="004A5D5C" w:rsidRDefault="004A5D5C" w:rsidP="005E6821">
      <w:pPr>
        <w:pStyle w:val="a4"/>
        <w:numPr>
          <w:ilvl w:val="0"/>
          <w:numId w:val="4"/>
        </w:numPr>
        <w:spacing w:before="100" w:beforeAutospacing="1" w:after="3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uk-UA"/>
        </w:rPr>
      </w:pPr>
      <w:proofErr w:type="spellStart"/>
      <w:r w:rsidRPr="004A5D5C">
        <w:rPr>
          <w:rFonts w:ascii="Roboto Condensed" w:eastAsia="Times New Roman" w:hAnsi="Roboto Condensed" w:cs="Times New Roman" w:hint="eastAsia"/>
          <w:bCs/>
          <w:color w:val="000000" w:themeColor="text1"/>
          <w:kern w:val="36"/>
          <w:sz w:val="32"/>
          <w:szCs w:val="32"/>
          <w:lang w:val="ru-RU" w:eastAsia="uk-UA"/>
        </w:rPr>
        <w:t>П</w:t>
      </w:r>
      <w:r w:rsidRPr="004A5D5C">
        <w:rPr>
          <w:rFonts w:ascii="Roboto Condensed" w:eastAsia="Times New Roman" w:hAnsi="Roboto Condensed" w:cs="Times New Roman"/>
          <w:bCs/>
          <w:color w:val="000000" w:themeColor="text1"/>
          <w:kern w:val="36"/>
          <w:sz w:val="32"/>
          <w:szCs w:val="32"/>
          <w:lang w:val="ru-RU" w:eastAsia="uk-UA"/>
        </w:rPr>
        <w:t>ерегляньте</w:t>
      </w:r>
      <w:proofErr w:type="spellEnd"/>
      <w:r w:rsidRPr="004A5D5C">
        <w:rPr>
          <w:rFonts w:ascii="Roboto Condensed" w:eastAsia="Times New Roman" w:hAnsi="Roboto Condensed" w:cs="Times New Roman"/>
          <w:bCs/>
          <w:color w:val="000000" w:themeColor="text1"/>
          <w:kern w:val="36"/>
          <w:sz w:val="32"/>
          <w:szCs w:val="32"/>
          <w:lang w:val="ru-RU" w:eastAsia="uk-UA"/>
        </w:rPr>
        <w:t xml:space="preserve"> </w:t>
      </w:r>
      <w:proofErr w:type="spellStart"/>
      <w:r w:rsidRPr="004A5D5C">
        <w:rPr>
          <w:rFonts w:ascii="Roboto Condensed" w:eastAsia="Times New Roman" w:hAnsi="Roboto Condensed" w:cs="Times New Roman"/>
          <w:bCs/>
          <w:color w:val="000000" w:themeColor="text1"/>
          <w:kern w:val="36"/>
          <w:sz w:val="32"/>
          <w:szCs w:val="32"/>
          <w:lang w:val="ru-RU" w:eastAsia="uk-UA"/>
        </w:rPr>
        <w:t>відео</w:t>
      </w:r>
      <w:proofErr w:type="spellEnd"/>
      <w:r w:rsidRPr="004A5D5C">
        <w:rPr>
          <w:rFonts w:ascii="Roboto Condensed" w:eastAsia="Times New Roman" w:hAnsi="Roboto Condensed" w:cs="Times New Roman"/>
          <w:bCs/>
          <w:color w:val="000000" w:themeColor="text1"/>
          <w:kern w:val="36"/>
          <w:sz w:val="32"/>
          <w:szCs w:val="32"/>
          <w:lang w:val="ru-RU" w:eastAsia="uk-UA"/>
        </w:rPr>
        <w:t>:</w:t>
      </w:r>
    </w:p>
    <w:p w:rsidR="003B16BE" w:rsidRPr="00CD25DF" w:rsidRDefault="003B16BE" w:rsidP="00CD25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CD25DF" w:rsidRPr="00CD25DF" w:rsidRDefault="00A7569C" w:rsidP="00BD75F9">
      <w:pPr>
        <w:spacing w:before="72" w:after="72" w:line="240" w:lineRule="auto"/>
        <w:ind w:right="72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hyperlink r:id="rId8" w:history="1">
        <w:r w:rsidR="004A5D5C" w:rsidRPr="005266D9">
          <w:rPr>
            <w:rStyle w:val="a3"/>
            <w:rFonts w:ascii="Arial" w:eastAsia="Times New Roman" w:hAnsi="Arial" w:cs="Arial"/>
            <w:sz w:val="24"/>
            <w:szCs w:val="24"/>
            <w:lang w:eastAsia="uk-UA"/>
          </w:rPr>
          <w:t>https://www.youtube.com/watch?v=Wzn5X2_k4tU</w:t>
        </w:r>
      </w:hyperlink>
      <w:r w:rsidR="004A5D5C" w:rsidRPr="00A7569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bookmarkStart w:id="3" w:name="_GoBack"/>
      <w:bookmarkEnd w:id="3"/>
      <w:r w:rsidR="00CD25DF"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font-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A26C9"/>
    <w:multiLevelType w:val="multilevel"/>
    <w:tmpl w:val="4658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B4F55"/>
    <w:multiLevelType w:val="multilevel"/>
    <w:tmpl w:val="5B90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77419"/>
    <w:multiLevelType w:val="hybridMultilevel"/>
    <w:tmpl w:val="7E3AD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8797A"/>
    <w:multiLevelType w:val="multilevel"/>
    <w:tmpl w:val="29C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DF"/>
    <w:rsid w:val="001B38E9"/>
    <w:rsid w:val="001D50FE"/>
    <w:rsid w:val="00297FC7"/>
    <w:rsid w:val="003B16BE"/>
    <w:rsid w:val="004A5D5C"/>
    <w:rsid w:val="005E6821"/>
    <w:rsid w:val="007777F6"/>
    <w:rsid w:val="008759C6"/>
    <w:rsid w:val="00A6081E"/>
    <w:rsid w:val="00A7569C"/>
    <w:rsid w:val="00B54B84"/>
    <w:rsid w:val="00BD75F9"/>
    <w:rsid w:val="00C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73C81-59D0-4391-97EF-649FC47D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char">
    <w:name w:val="vchar"/>
    <w:basedOn w:val="a0"/>
    <w:rsid w:val="00CD25DF"/>
  </w:style>
  <w:style w:type="character" w:styleId="a3">
    <w:name w:val="Hyperlink"/>
    <w:basedOn w:val="a0"/>
    <w:uiPriority w:val="99"/>
    <w:unhideWhenUsed/>
    <w:rsid w:val="004A5D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1732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842">
              <w:marLeft w:val="0"/>
              <w:marRight w:val="0"/>
              <w:marTop w:val="225"/>
              <w:marBottom w:val="225"/>
              <w:divBdr>
                <w:top w:val="single" w:sz="6" w:space="0" w:color="BEE5F8"/>
                <w:left w:val="single" w:sz="6" w:space="0" w:color="BEE5F8"/>
                <w:bottom w:val="single" w:sz="6" w:space="0" w:color="BEE5F8"/>
                <w:right w:val="single" w:sz="6" w:space="0" w:color="BEE5F8"/>
              </w:divBdr>
            </w:div>
            <w:div w:id="666054350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03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59">
              <w:blockQuote w:val="1"/>
              <w:marLeft w:val="720"/>
              <w:marRight w:val="7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131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04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42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291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14">
              <w:blockQuote w:val="1"/>
              <w:marLeft w:val="720"/>
              <w:marRight w:val="7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zn5X2_k4t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2955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2021-10-18T15:54:00Z</dcterms:created>
  <dcterms:modified xsi:type="dcterms:W3CDTF">2022-11-14T06:48:00Z</dcterms:modified>
</cp:coreProperties>
</file>